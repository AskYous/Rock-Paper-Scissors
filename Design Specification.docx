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5AA" w:rsidRPr="00D245AA" w:rsidRDefault="00D245AA" w:rsidP="00C13B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D245A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Design Specification</w:t>
      </w:r>
    </w:p>
    <w:p w:rsidR="00D245AA" w:rsidRPr="00D245AA" w:rsidRDefault="00D245AA" w:rsidP="00C13B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D245A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CRC Cards</w:t>
      </w:r>
    </w:p>
    <w:p w:rsidR="00D245AA" w:rsidRPr="00D245AA" w:rsidRDefault="00D245AA" w:rsidP="00D245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D245AA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</w:rPr>
        <w:t>RPSDisplayer</w:t>
      </w:r>
    </w:p>
    <w:p w:rsidR="00D245AA" w:rsidDel="00156CBD" w:rsidRDefault="00D245AA" w:rsidP="00D245AA">
      <w:pPr>
        <w:spacing w:after="0" w:line="240" w:lineRule="auto"/>
        <w:rPr>
          <w:del w:id="0" w:author="Yous" w:date="2012-03-08T15:20:00Z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>-Used for future GUI</w:t>
      </w:r>
      <w:r w:rsidRPr="00D245A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del w:id="1" w:author="Yous" w:date="2012-03-08T15:19:00Z">
        <w:r w:rsidRPr="00D245AA" w:rsidDel="00156CB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 xml:space="preserve">Prompts </w:delText>
        </w:r>
      </w:del>
      <w:ins w:id="2" w:author="Yous" w:date="2012-03-08T15:19:00Z">
        <w:r w:rsidR="00156CB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Displays</w:t>
        </w:r>
        <w:r w:rsidR="00156CBD" w:rsidRPr="00D245A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</w:ins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>the user to enter the number of rounds to be played in the match</w:t>
      </w:r>
      <w:r w:rsidRPr="00D245A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>-Display current game information when prompted.</w:t>
      </w:r>
      <w:r w:rsidRPr="00D245A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>-Displays final game information including final winner</w:t>
      </w:r>
      <w:r w:rsidRPr="00D245A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>-Display help information when prompted.</w:t>
      </w:r>
    </w:p>
    <w:p w:rsidR="00156CBD" w:rsidRPr="00156CBD" w:rsidRDefault="00156CBD" w:rsidP="00D245AA">
      <w:pPr>
        <w:spacing w:after="0" w:line="240" w:lineRule="auto"/>
        <w:rPr>
          <w:ins w:id="3" w:author="Yous" w:date="2012-03-08T15:20:00Z"/>
          <w:rFonts w:ascii="Times New Roman" w:eastAsia="Times New Roman" w:hAnsi="Times New Roman" w:cs="Times New Roman"/>
          <w:color w:val="000000"/>
          <w:sz w:val="24"/>
          <w:szCs w:val="24"/>
          <w:rPrChange w:id="4" w:author="Yous" w:date="2012-03-08T15:22:00Z">
            <w:rPr>
              <w:ins w:id="5" w:author="Yous" w:date="2012-03-08T15:20:00Z"/>
              <w:rFonts w:ascii="Times New Roman" w:eastAsia="Times New Roman" w:hAnsi="Times New Roman" w:cs="Times New Roman"/>
              <w:color w:val="000000"/>
              <w:sz w:val="27"/>
              <w:szCs w:val="27"/>
            </w:rPr>
          </w:rPrChange>
        </w:rPr>
      </w:pPr>
      <w:ins w:id="6" w:author="Yous" w:date="2012-03-08T15:20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-Displays win / Loss / Ties message</w:t>
        </w:r>
      </w:ins>
    </w:p>
    <w:p w:rsidR="00D245AA" w:rsidRPr="00D245AA" w:rsidDel="00156CBD" w:rsidRDefault="00D245AA" w:rsidP="00156CBD">
      <w:pPr>
        <w:spacing w:after="0" w:line="240" w:lineRule="auto"/>
        <w:rPr>
          <w:del w:id="7" w:author="Yous" w:date="2012-03-08T15:20:00Z"/>
          <w:rFonts w:ascii="Times New Roman" w:eastAsia="Times New Roman" w:hAnsi="Times New Roman" w:cs="Times New Roman"/>
          <w:color w:val="000000"/>
          <w:sz w:val="24"/>
          <w:szCs w:val="24"/>
        </w:rPr>
        <w:pPrChange w:id="8" w:author="Yous" w:date="2012-03-08T15:20:00Z">
          <w:pPr>
            <w:numPr>
              <w:numId w:val="1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  <w:textAlignment w:val="baseline"/>
          </w:pPr>
        </w:pPrChange>
      </w:pPr>
      <w:del w:id="9" w:author="Yous" w:date="2012-03-08T15:20:00Z">
        <w:r w:rsidRPr="00D245AA" w:rsidDel="00156CB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printHelpInfo()</w:delText>
        </w:r>
      </w:del>
    </w:p>
    <w:p w:rsidR="00156CBD" w:rsidRPr="00D245AA" w:rsidDel="00156CBD" w:rsidRDefault="00D245AA" w:rsidP="00D245A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del w:id="10" w:author="Yous" w:date="2012-03-08T15:20:00Z"/>
          <w:rFonts w:ascii="Times New Roman" w:eastAsia="Times New Roman" w:hAnsi="Times New Roman" w:cs="Times New Roman"/>
          <w:color w:val="000000"/>
          <w:sz w:val="24"/>
          <w:szCs w:val="24"/>
        </w:rPr>
      </w:pPr>
      <w:del w:id="11" w:author="Yous" w:date="2012-03-08T15:20:00Z">
        <w:r w:rsidRPr="00D245AA" w:rsidDel="00156CB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printMatchInfo()</w:delText>
        </w:r>
      </w:del>
    </w:p>
    <w:p w:rsidR="00D245AA" w:rsidRPr="00D245AA" w:rsidRDefault="00D245AA" w:rsidP="00D2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5A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Dependent classes: </w:t>
      </w:r>
      <w:del w:id="12" w:author="Yous" w:date="2012-03-08T15:19:00Z">
        <w:r w:rsidRPr="00D245AA" w:rsidDel="00156CB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Information, Thrower</w:delText>
        </w:r>
      </w:del>
      <w:ins w:id="13" w:author="Yous" w:date="2012-03-08T15:22:00Z">
        <w:r w:rsidR="00156CB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</w:ins>
      <w:ins w:id="14" w:author="Yous" w:date="2012-03-08T15:19:00Z">
        <w:r w:rsidR="00156CB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GameControl</w:t>
        </w:r>
      </w:ins>
      <w:r w:rsidRPr="00D245A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245AA" w:rsidRPr="00D245AA" w:rsidRDefault="00D245AA" w:rsidP="00D245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del w:id="15" w:author="Yous" w:date="2012-03-08T15:23:00Z">
        <w:r w:rsidRPr="00D245AA" w:rsidDel="00156CBD"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kern w:val="36"/>
            <w:sz w:val="24"/>
            <w:szCs w:val="24"/>
            <w:u w:val="single"/>
          </w:rPr>
          <w:delText>Thrower</w:delText>
        </w:r>
      </w:del>
      <w:ins w:id="16" w:author="Yous" w:date="2012-03-08T15:23:00Z">
        <w:r w:rsidR="00156CBD">
          <w:rPr>
            <w:rFonts w:ascii="Times New Roman" w:eastAsia="Times New Roman" w:hAnsi="Times New Roman" w:cs="Times New Roman"/>
            <w:b/>
            <w:bCs/>
            <w:i/>
            <w:iCs/>
            <w:color w:val="000000"/>
            <w:kern w:val="36"/>
            <w:sz w:val="24"/>
            <w:szCs w:val="24"/>
            <w:u w:val="single"/>
          </w:rPr>
          <w:t>Game Control</w:t>
        </w:r>
      </w:ins>
    </w:p>
    <w:p w:rsidR="00D245AA" w:rsidRPr="00156CBD" w:rsidRDefault="00D245AA" w:rsidP="00D2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PrChange w:id="17" w:author="Yous" w:date="2012-03-08T15:22:00Z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</w:rPrChange>
        </w:rPr>
      </w:pP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del w:id="18" w:author="Yous" w:date="2012-03-08T15:24:00Z">
        <w:r w:rsidRPr="00D245AA" w:rsidDel="00156CB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Throws weapon</w:delText>
        </w:r>
      </w:del>
      <w:ins w:id="19" w:author="Yous" w:date="2012-03-08T15:24:00Z">
        <w:r w:rsidR="00156CB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Calls the RPS methods to display information</w:t>
        </w:r>
      </w:ins>
      <w:r w:rsidRPr="00D245A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>-Calls the compare method from the weapon class.</w:t>
      </w:r>
      <w:r w:rsidRPr="00D245A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>-Updates the fields of the Information class</w:t>
      </w:r>
      <w:r w:rsidRPr="00D245A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Dependent classes: </w:t>
      </w:r>
      <w:del w:id="20" w:author="Yous" w:date="2012-03-08T15:24:00Z">
        <w:r w:rsidRPr="00D245AA" w:rsidDel="00156CB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Weapon, Information.</w:delText>
        </w:r>
      </w:del>
      <w:ins w:id="21" w:author="Yous" w:date="2012-03-08T15:24:00Z">
        <w:r w:rsidR="00156CB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None</w:t>
        </w:r>
      </w:ins>
      <w:r w:rsidRPr="00D245A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245AA" w:rsidRPr="00D245AA" w:rsidRDefault="00D245AA" w:rsidP="00D245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D245AA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</w:rPr>
        <w:t>PlayerThrower</w:t>
      </w:r>
    </w:p>
    <w:p w:rsidR="00CB4CBF" w:rsidRDefault="00D245AA" w:rsidP="00D245AA">
      <w:pPr>
        <w:spacing w:after="0" w:line="240" w:lineRule="auto"/>
        <w:rPr>
          <w:ins w:id="22" w:author="Yous" w:date="2012-03-08T15:26:00Z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-Extends </w:t>
      </w:r>
      <w:r w:rsidRPr="00D245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Thrower </w:t>
      </w: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</w:p>
    <w:p w:rsidR="00D245AA" w:rsidRPr="00D245AA" w:rsidRDefault="00CB4CBF" w:rsidP="00D2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ins w:id="23" w:author="Yous" w:date="2012-03-08T15:26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-Generates weapon based on input</w:t>
        </w:r>
      </w:ins>
      <w:ins w:id="24" w:author="Yous" w:date="2012-03-08T15:27:00Z">
        <w:r w:rsidRPr="00D245AA" w:rsidDel="00CB4CBF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t xml:space="preserve"> </w:t>
        </w:r>
      </w:ins>
      <w:del w:id="25" w:author="Yous" w:date="2012-03-08T15:27:00Z">
        <w:r w:rsidR="00D245AA" w:rsidRPr="00D245AA" w:rsidDel="00CB4CBF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br/>
        </w:r>
        <w:r w:rsidR="00D245AA" w:rsidRPr="00D245AA" w:rsidDel="00CB4CB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-Reads the input of the user</w:delText>
        </w:r>
      </w:del>
      <w:r w:rsidR="00D245AA" w:rsidRPr="00D245A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245AA" w:rsidRPr="00D245AA" w:rsidRDefault="00D245AA" w:rsidP="00D245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D245AA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</w:rPr>
        <w:t>CPUThrower</w:t>
      </w:r>
    </w:p>
    <w:p w:rsidR="00CB4CBF" w:rsidRDefault="00D245AA" w:rsidP="00D245AA">
      <w:pPr>
        <w:spacing w:after="0" w:line="240" w:lineRule="auto"/>
        <w:rPr>
          <w:ins w:id="26" w:author="Yous" w:date="2012-03-08T15:25:00Z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-Extends </w:t>
      </w:r>
      <w:r w:rsidRPr="00D245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Thrower class</w:t>
      </w:r>
      <w:r w:rsidRPr="00D245A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>-Randomly generates the code for the weapon</w:t>
      </w:r>
      <w:ins w:id="27" w:author="Yous" w:date="2012-03-08T15:25:00Z">
        <w:r w:rsidR="00CB4CBF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(for now)</w:t>
        </w:r>
      </w:ins>
    </w:p>
    <w:p w:rsidR="00D245AA" w:rsidRPr="00CB4CBF" w:rsidRDefault="00CB4CBF" w:rsidP="00D2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PrChange w:id="28" w:author="Yous" w:date="2012-03-08T15:25:00Z">
            <w:rPr>
              <w:rFonts w:ascii="Times New Roman" w:eastAsia="Times New Roman" w:hAnsi="Times New Roman" w:cs="Times New Roman"/>
              <w:color w:val="000000"/>
              <w:sz w:val="27"/>
              <w:szCs w:val="27"/>
            </w:rPr>
          </w:rPrChange>
        </w:rPr>
      </w:pPr>
      <w:ins w:id="29" w:author="Yous" w:date="2012-03-08T15:25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-takes in ‘Algorithm Type’ parameter to generate next weapon</w:t>
        </w:r>
      </w:ins>
      <w:r w:rsidR="00D245AA" w:rsidRPr="00D245A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245AA" w:rsidRPr="00D245AA" w:rsidRDefault="00D245AA" w:rsidP="00D245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D245AA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</w:rPr>
        <w:t>Information</w:t>
      </w:r>
    </w:p>
    <w:p w:rsidR="00D245AA" w:rsidRPr="00D245AA" w:rsidRDefault="00D245AA" w:rsidP="00D2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-Remembers who won each round. Information constantly being updated by </w:t>
      </w:r>
      <w:del w:id="30" w:author="Yous" w:date="2012-03-08T15:18:00Z">
        <w:r w:rsidRPr="00D245AA" w:rsidDel="00156CBD"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</w:rPr>
          <w:delText>Thrower</w:delText>
        </w:r>
        <w:r w:rsidRPr="00D245AA" w:rsidDel="00156CB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 xml:space="preserve"> </w:delText>
        </w:r>
      </w:del>
      <w:ins w:id="31" w:author="Yous" w:date="2012-03-08T15:18:00Z">
        <w:r w:rsidR="00156CBD"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</w:rPr>
          <w:t>GameControl</w:t>
        </w:r>
        <w:r w:rsidR="00156CBD" w:rsidRPr="00D245A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</w:ins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r w:rsidRPr="00D245A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>-Remembers how many rounds have been played.</w:t>
      </w:r>
      <w:r w:rsidRPr="00D245A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-Remembers weapons thrown</w:t>
      </w:r>
      <w:del w:id="32" w:author="Yous" w:date="2012-03-08T15:18:00Z">
        <w:r w:rsidRPr="00D245AA" w:rsidDel="00156CBD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br/>
        </w:r>
        <w:r w:rsidRPr="00D245AA" w:rsidDel="00156CB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-Determines who wins at the end of the game by comparing wins and losses fields.</w:delText>
        </w:r>
      </w:del>
      <w:r w:rsidRPr="00D245A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>-Hol</w:t>
      </w:r>
      <w:ins w:id="33" w:author="Yous" w:date="2012-03-08T15:15:00Z">
        <w:r w:rsidR="00156CB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softHyphen/>
        </w:r>
      </w:ins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>ds Help information</w:t>
      </w:r>
    </w:p>
    <w:p w:rsidR="00D245AA" w:rsidRPr="00D245AA" w:rsidDel="00156CBD" w:rsidRDefault="00D245AA" w:rsidP="00D245AA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del w:id="34" w:author="Yous" w:date="2012-03-08T15:16:00Z"/>
          <w:rFonts w:ascii="Times New Roman" w:eastAsia="Times New Roman" w:hAnsi="Times New Roman" w:cs="Times New Roman"/>
          <w:color w:val="000000"/>
          <w:sz w:val="24"/>
          <w:szCs w:val="24"/>
        </w:rPr>
      </w:pPr>
      <w:del w:id="35" w:author="Yous" w:date="2012-03-08T15:16:00Z">
        <w:r w:rsidRPr="00D245AA" w:rsidDel="00156CB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int wins</w:delText>
        </w:r>
      </w:del>
    </w:p>
    <w:p w:rsidR="00D245AA" w:rsidRPr="00D245AA" w:rsidDel="00156CBD" w:rsidRDefault="00D245AA" w:rsidP="00D245AA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del w:id="36" w:author="Yous" w:date="2012-03-08T15:16:00Z"/>
          <w:rFonts w:ascii="Times New Roman" w:eastAsia="Times New Roman" w:hAnsi="Times New Roman" w:cs="Times New Roman"/>
          <w:color w:val="000000"/>
          <w:sz w:val="24"/>
          <w:szCs w:val="24"/>
        </w:rPr>
      </w:pPr>
      <w:del w:id="37" w:author="Yous" w:date="2012-03-08T15:16:00Z">
        <w:r w:rsidRPr="00D245AA" w:rsidDel="00156CB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int losses</w:delText>
        </w:r>
      </w:del>
    </w:p>
    <w:p w:rsidR="00D245AA" w:rsidRPr="00D245AA" w:rsidDel="00156CBD" w:rsidRDefault="00D245AA" w:rsidP="00D245AA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del w:id="38" w:author="Yous" w:date="2012-03-08T15:16:00Z"/>
          <w:rFonts w:ascii="Times New Roman" w:eastAsia="Times New Roman" w:hAnsi="Times New Roman" w:cs="Times New Roman"/>
          <w:color w:val="000000"/>
          <w:sz w:val="24"/>
          <w:szCs w:val="24"/>
        </w:rPr>
      </w:pPr>
      <w:del w:id="39" w:author="Yous" w:date="2012-03-08T15:16:00Z">
        <w:r w:rsidRPr="00D245AA" w:rsidDel="00156CB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int ties</w:delText>
        </w:r>
      </w:del>
    </w:p>
    <w:p w:rsidR="00D245AA" w:rsidRPr="00D245AA" w:rsidRDefault="00D245AA" w:rsidP="00D245AA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>int roundsPerMatch</w:t>
      </w:r>
    </w:p>
    <w:p w:rsidR="00D245AA" w:rsidRPr="00D245AA" w:rsidRDefault="00D245AA" w:rsidP="00D245AA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>int currentRound</w:t>
      </w:r>
    </w:p>
    <w:p w:rsidR="00D245AA" w:rsidRPr="00D245AA" w:rsidDel="00156CBD" w:rsidRDefault="00D245AA" w:rsidP="00156CBD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del w:id="40" w:author="Yous" w:date="2012-03-08T15:16:00Z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>String helpInfo</w:t>
      </w:r>
    </w:p>
    <w:p w:rsidR="00CB4CBF" w:rsidRDefault="00D245AA" w:rsidP="00CB4CB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ins w:id="41" w:author="Yous" w:date="2012-03-08T15:28:00Z"/>
          <w:rFonts w:ascii="Times New Roman" w:eastAsia="Times New Roman" w:hAnsi="Times New Roman" w:cs="Times New Roman"/>
          <w:color w:val="000000"/>
          <w:sz w:val="24"/>
          <w:szCs w:val="24"/>
        </w:rPr>
      </w:pPr>
      <w:del w:id="42" w:author="Yous" w:date="2012-03-08T15:16:00Z">
        <w:r w:rsidRPr="00D245AA" w:rsidDel="00156CB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String winner</w:delText>
        </w:r>
      </w:del>
    </w:p>
    <w:p w:rsidR="00D245AA" w:rsidRDefault="00CB4CBF" w:rsidP="00CB4CBF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ins w:id="43" w:author="Yous" w:date="2012-03-08T15:30:00Z"/>
          <w:rFonts w:ascii="Times New Roman" w:eastAsia="Times New Roman" w:hAnsi="Times New Roman" w:cs="Times New Roman"/>
          <w:color w:val="000000"/>
          <w:sz w:val="24"/>
          <w:szCs w:val="24"/>
        </w:rPr>
      </w:pPr>
      <w:ins w:id="44" w:author="Yous" w:date="2012-03-08T15:27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String </w:t>
        </w:r>
      </w:ins>
      <w:ins w:id="45" w:author="Yous" w:date="2012-03-08T15:28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Winner</w:t>
        </w:r>
      </w:ins>
    </w:p>
    <w:p w:rsidR="00E4563E" w:rsidRPr="00D245AA" w:rsidRDefault="00E4563E" w:rsidP="00E4563E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  <w:pPrChange w:id="46" w:author="Yous" w:date="2012-03-08T15:30:00Z">
          <w:pPr>
            <w:numPr>
              <w:numId w:val="2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  <w:textAlignment w:val="baseline"/>
          </w:pPr>
        </w:pPrChange>
      </w:pPr>
      <w:ins w:id="47" w:author="Yous" w:date="2012-03-08T15:30:00Z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From score’s determinMatchWinner() method</w:t>
        </w:r>
      </w:ins>
      <w:bookmarkStart w:id="48" w:name="_GoBack"/>
      <w:bookmarkEnd w:id="48"/>
    </w:p>
    <w:p w:rsidR="00D245AA" w:rsidRPr="00D245AA" w:rsidRDefault="00D245AA" w:rsidP="00D245AA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>String introMessage</w:t>
      </w:r>
    </w:p>
    <w:p w:rsidR="00D245AA" w:rsidRPr="00D245AA" w:rsidRDefault="00D245AA" w:rsidP="00D245AA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>String MatchInfo</w:t>
      </w:r>
    </w:p>
    <w:p w:rsidR="00D245AA" w:rsidRPr="00D245AA" w:rsidRDefault="00D245AA" w:rsidP="00D2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245A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245A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245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Weapon</w:t>
      </w:r>
      <w:r w:rsidRPr="00D245A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del w:id="49" w:author="Yous" w:date="2012-03-08T15:15:00Z">
        <w:r w:rsidRPr="00D245AA" w:rsidDel="00156CB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Knows the “code” for each weapon and returns actual weapon when prompted by CPUThrower class</w:delText>
        </w:r>
        <w:r w:rsidRPr="00D245AA" w:rsidDel="00156CBD">
          <w:rPr>
            <w:rFonts w:ascii="Times New Roman" w:eastAsia="Times New Roman" w:hAnsi="Times New Roman" w:cs="Times New Roman"/>
            <w:color w:val="000000"/>
            <w:sz w:val="27"/>
            <w:szCs w:val="27"/>
          </w:rPr>
          <w:br/>
        </w:r>
        <w:r w:rsidRPr="00D245AA" w:rsidDel="00156CB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-Compares two weapons and outputs winning weapon</w:delText>
        </w:r>
      </w:del>
      <w:ins w:id="50" w:author="Yous" w:date="2012-03-08T15:15:00Z">
        <w:r w:rsidR="00156CB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Enumerated </w:t>
        </w:r>
      </w:ins>
    </w:p>
    <w:p w:rsidR="00D245AA" w:rsidRPr="00D245AA" w:rsidRDefault="00D245AA" w:rsidP="00D245A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>int rock</w:t>
      </w:r>
    </w:p>
    <w:p w:rsidR="00D245AA" w:rsidRPr="00D245AA" w:rsidRDefault="00D245AA" w:rsidP="00D245A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>int paper</w:t>
      </w:r>
    </w:p>
    <w:p w:rsidR="00D245AA" w:rsidRPr="00D245AA" w:rsidDel="00156CBD" w:rsidRDefault="00D245AA" w:rsidP="00156CBD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del w:id="51" w:author="Yous" w:date="2012-03-08T15:15:00Z"/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45AA">
        <w:rPr>
          <w:rFonts w:ascii="Times New Roman" w:eastAsia="Times New Roman" w:hAnsi="Times New Roman" w:cs="Times New Roman"/>
          <w:color w:val="000000"/>
          <w:sz w:val="24"/>
          <w:szCs w:val="24"/>
        </w:rPr>
        <w:t>int scissor</w:t>
      </w:r>
    </w:p>
    <w:p w:rsidR="00C13B2C" w:rsidRDefault="00C13B2C" w:rsidP="00E4563E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ins w:id="52" w:author="Yous" w:date="2012-03-08T13:54:00Z"/>
          <w:rFonts w:ascii="Times New Roman" w:eastAsia="Times New Roman" w:hAnsi="Times New Roman" w:cs="Times New Roman"/>
          <w:color w:val="000000"/>
          <w:sz w:val="24"/>
          <w:szCs w:val="24"/>
        </w:rPr>
      </w:pPr>
      <w:del w:id="53" w:author="Yous" w:date="2012-03-08T15:15:00Z">
        <w:r w:rsidDel="00156CBD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delText>int compareWeapon()</w:delText>
        </w:r>
      </w:del>
    </w:p>
    <w:p w:rsidR="00C13B2C" w:rsidRPr="00C13B2C" w:rsidRDefault="00C13B2C" w:rsidP="00C13B2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rPrChange w:id="54" w:author="Yous" w:date="2012-03-08T13:54:00Z">
            <w:rPr/>
          </w:rPrChange>
        </w:rPr>
        <w:pPrChange w:id="55" w:author="Yous" w:date="2012-03-08T13:54:00Z">
          <w:pPr>
            <w:numPr>
              <w:numId w:val="3"/>
            </w:numPr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  <w:textAlignment w:val="baseline"/>
          </w:pPr>
        </w:pPrChange>
      </w:pPr>
    </w:p>
    <w:p w:rsidR="0081307E" w:rsidRDefault="00C13B2C">
      <w:pPr>
        <w:rPr>
          <w:ins w:id="56" w:author="Yous" w:date="2012-03-08T13:55:00Z"/>
        </w:rPr>
      </w:pPr>
      <w:ins w:id="57" w:author="Yous" w:date="2012-03-08T13:55:00Z">
        <w:r>
          <w:t>WeaponComparator</w:t>
        </w:r>
      </w:ins>
    </w:p>
    <w:p w:rsidR="00C13B2C" w:rsidRDefault="00C13B2C" w:rsidP="00C13B2C">
      <w:pPr>
        <w:pStyle w:val="ListParagraph"/>
        <w:numPr>
          <w:ilvl w:val="0"/>
          <w:numId w:val="4"/>
        </w:numPr>
        <w:rPr>
          <w:ins w:id="58" w:author="Yous" w:date="2012-03-08T13:56:00Z"/>
        </w:rPr>
        <w:pPrChange w:id="59" w:author="Yous" w:date="2012-03-08T13:55:00Z">
          <w:pPr/>
        </w:pPrChange>
      </w:pPr>
      <w:ins w:id="60" w:author="Yous" w:date="2012-03-08T13:56:00Z">
        <w:r>
          <w:t>Implements the comparator class</w:t>
        </w:r>
      </w:ins>
    </w:p>
    <w:p w:rsidR="00C13B2C" w:rsidRDefault="00C13B2C" w:rsidP="00DB26BD">
      <w:pPr>
        <w:pStyle w:val="ListParagraph"/>
        <w:numPr>
          <w:ilvl w:val="1"/>
          <w:numId w:val="4"/>
        </w:numPr>
        <w:rPr>
          <w:ins w:id="61" w:author="Yous" w:date="2012-03-08T14:32:00Z"/>
        </w:rPr>
        <w:pPrChange w:id="62" w:author="Yous" w:date="2012-03-08T14:32:00Z">
          <w:pPr/>
        </w:pPrChange>
      </w:pPr>
      <w:ins w:id="63" w:author="Yous" w:date="2012-03-08T13:56:00Z">
        <w:r>
          <w:t>Implements Comparator&lt;Weapon&gt;</w:t>
        </w:r>
      </w:ins>
    </w:p>
    <w:p w:rsidR="00DB26BD" w:rsidRDefault="00DB26BD" w:rsidP="00DB26BD">
      <w:pPr>
        <w:pStyle w:val="ListParagraph"/>
        <w:rPr>
          <w:ins w:id="64" w:author="Yous" w:date="2012-03-08T14:32:00Z"/>
        </w:rPr>
        <w:pPrChange w:id="65" w:author="Yous" w:date="2012-03-08T14:32:00Z">
          <w:pPr/>
        </w:pPrChange>
      </w:pPr>
    </w:p>
    <w:p w:rsidR="00DB26BD" w:rsidRDefault="00DB26BD" w:rsidP="00DB26BD">
      <w:pPr>
        <w:pStyle w:val="ListParagraph"/>
        <w:ind w:left="0"/>
        <w:rPr>
          <w:ins w:id="66" w:author="Yous" w:date="2012-03-08T15:14:00Z"/>
        </w:rPr>
        <w:pPrChange w:id="67" w:author="Yous" w:date="2012-03-08T14:33:00Z">
          <w:pPr/>
        </w:pPrChange>
      </w:pPr>
      <w:ins w:id="68" w:author="Yous" w:date="2012-03-08T14:33:00Z">
        <w:r>
          <w:t xml:space="preserve">Score </w:t>
        </w:r>
      </w:ins>
    </w:p>
    <w:p w:rsidR="006357CA" w:rsidRDefault="00156CBD" w:rsidP="006357CA">
      <w:pPr>
        <w:pStyle w:val="ListParagraph"/>
        <w:numPr>
          <w:ilvl w:val="0"/>
          <w:numId w:val="6"/>
        </w:numPr>
        <w:rPr>
          <w:ins w:id="69" w:author="Yous" w:date="2012-03-08T14:33:00Z"/>
        </w:rPr>
        <w:pPrChange w:id="70" w:author="Yous" w:date="2012-03-08T15:14:00Z">
          <w:pPr/>
        </w:pPrChange>
      </w:pPr>
      <w:ins w:id="71" w:author="Yous" w:date="2012-03-08T15:14:00Z">
        <w:r>
          <w:t>Only accessed by Information Class</w:t>
        </w:r>
      </w:ins>
    </w:p>
    <w:p w:rsidR="00BD430F" w:rsidRDefault="00BD430F" w:rsidP="006357CA">
      <w:pPr>
        <w:pStyle w:val="ListParagraph"/>
        <w:numPr>
          <w:ilvl w:val="0"/>
          <w:numId w:val="5"/>
        </w:numPr>
        <w:rPr>
          <w:ins w:id="72" w:author="Yous" w:date="2012-03-08T15:19:00Z"/>
        </w:rPr>
        <w:pPrChange w:id="73" w:author="Yous" w:date="2012-03-08T15:14:00Z">
          <w:pPr/>
        </w:pPrChange>
      </w:pPr>
      <w:ins w:id="74" w:author="Yous" w:date="2012-03-08T14:36:00Z">
        <w:r>
          <w:t>Keeps record of wins, losses, ties</w:t>
        </w:r>
      </w:ins>
    </w:p>
    <w:p w:rsidR="00156CBD" w:rsidRDefault="00156CBD" w:rsidP="00156CBD">
      <w:pPr>
        <w:pStyle w:val="ListParagraph"/>
        <w:numPr>
          <w:ilvl w:val="1"/>
          <w:numId w:val="5"/>
        </w:numPr>
        <w:rPr>
          <w:ins w:id="75" w:author="Yous" w:date="2012-03-08T14:37:00Z"/>
        </w:rPr>
        <w:pPrChange w:id="76" w:author="Yous" w:date="2012-03-08T15:19:00Z">
          <w:pPr/>
        </w:pPrChange>
      </w:pPr>
      <w:ins w:id="77" w:author="Yous" w:date="2012-03-08T15:19:00Z">
        <w:r>
          <w:t>Increments these values</w:t>
        </w:r>
      </w:ins>
    </w:p>
    <w:p w:rsidR="00BD430F" w:rsidRDefault="00BD430F" w:rsidP="00BD430F">
      <w:pPr>
        <w:pStyle w:val="ListParagraph"/>
        <w:numPr>
          <w:ilvl w:val="0"/>
          <w:numId w:val="5"/>
        </w:numPr>
        <w:rPr>
          <w:ins w:id="78" w:author="Yous" w:date="2012-03-08T14:37:00Z"/>
        </w:rPr>
        <w:pPrChange w:id="79" w:author="Yous" w:date="2012-03-08T14:37:00Z">
          <w:pPr/>
        </w:pPrChange>
      </w:pPr>
      <w:ins w:id="80" w:author="Yous" w:date="2012-03-08T14:37:00Z">
        <w:r>
          <w:t>Determines match winner</w:t>
        </w:r>
      </w:ins>
    </w:p>
    <w:p w:rsidR="00BD430F" w:rsidRPr="00C13B2C" w:rsidRDefault="00BD430F" w:rsidP="00BD430F"/>
    <w:sectPr w:rsidR="00BD430F" w:rsidRPr="00C1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0FD1"/>
    <w:multiLevelType w:val="multilevel"/>
    <w:tmpl w:val="FDD2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1662CC"/>
    <w:multiLevelType w:val="multilevel"/>
    <w:tmpl w:val="D256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9D00DA"/>
    <w:multiLevelType w:val="multilevel"/>
    <w:tmpl w:val="D774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F6346D"/>
    <w:multiLevelType w:val="multilevel"/>
    <w:tmpl w:val="D256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652E32"/>
    <w:multiLevelType w:val="multilevel"/>
    <w:tmpl w:val="D256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0B085C"/>
    <w:multiLevelType w:val="multilevel"/>
    <w:tmpl w:val="D256B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5AA"/>
    <w:rsid w:val="00156CBD"/>
    <w:rsid w:val="006357CA"/>
    <w:rsid w:val="0081307E"/>
    <w:rsid w:val="00BD430F"/>
    <w:rsid w:val="00C13B2C"/>
    <w:rsid w:val="00CB4CBF"/>
    <w:rsid w:val="00D245AA"/>
    <w:rsid w:val="00D46726"/>
    <w:rsid w:val="00DB26BD"/>
    <w:rsid w:val="00E4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4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5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B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3B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4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5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B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3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8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</dc:creator>
  <cp:lastModifiedBy>Yous</cp:lastModifiedBy>
  <cp:revision>3</cp:revision>
  <dcterms:created xsi:type="dcterms:W3CDTF">2012-03-08T21:52:00Z</dcterms:created>
  <dcterms:modified xsi:type="dcterms:W3CDTF">2012-03-08T23:30:00Z</dcterms:modified>
</cp:coreProperties>
</file>